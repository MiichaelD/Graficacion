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F0" w:rsidRPr="00BA1171" w:rsidRDefault="008C1EF0" w:rsidP="008C1EF0">
      <w:pPr>
        <w:rPr>
          <w:b/>
          <w:i/>
          <w:sz w:val="36"/>
          <w:lang w:val="es-MX"/>
        </w:rPr>
      </w:pPr>
      <w:r w:rsidRPr="00BA1171">
        <w:rPr>
          <w:b/>
          <w:i/>
          <w:sz w:val="36"/>
          <w:lang w:val="es-MX"/>
        </w:rPr>
        <w:t>PRACTICA # 5</w:t>
      </w:r>
      <w:bookmarkStart w:id="0" w:name="_GoBack"/>
      <w:bookmarkEnd w:id="0"/>
    </w:p>
    <w:p w:rsidR="008C1EF0" w:rsidRPr="00BA1171" w:rsidRDefault="008C1EF0" w:rsidP="00BA1171">
      <w:pPr>
        <w:rPr>
          <w:b/>
          <w:i/>
          <w:sz w:val="36"/>
          <w:lang w:val="es-MX"/>
        </w:rPr>
      </w:pPr>
      <w:r w:rsidRPr="00BA1171">
        <w:rPr>
          <w:b/>
          <w:i/>
          <w:sz w:val="36"/>
          <w:lang w:val="es-MX"/>
        </w:rPr>
        <w:t>ANOTAR OBSERVACION</w:t>
      </w:r>
      <w:r w:rsidR="0013398A" w:rsidRPr="00BA1171">
        <w:rPr>
          <w:b/>
          <w:i/>
          <w:sz w:val="36"/>
          <w:lang w:val="es-MX"/>
        </w:rPr>
        <w:t>ES DE LOS SIGUIENTES INCISOS</w:t>
      </w:r>
    </w:p>
    <w:p w:rsidR="008C1EF0" w:rsidRPr="00BA1171" w:rsidRDefault="008C1EF0" w:rsidP="00BA1171">
      <w:pPr>
        <w:pStyle w:val="Prrafodelista"/>
        <w:numPr>
          <w:ilvl w:val="0"/>
          <w:numId w:val="2"/>
        </w:numPr>
        <w:rPr>
          <w:b/>
          <w:color w:val="FF0000"/>
          <w:sz w:val="24"/>
          <w:u w:val="single"/>
          <w:lang w:val="es-MX"/>
        </w:rPr>
      </w:pPr>
      <w:r w:rsidRPr="00BA1171">
        <w:rPr>
          <w:b/>
          <w:color w:val="FF0000"/>
          <w:sz w:val="24"/>
          <w:u w:val="single"/>
          <w:lang w:val="es-MX"/>
        </w:rPr>
        <w:t xml:space="preserve">AGREGAR UN  </w:t>
      </w:r>
      <w:proofErr w:type="spellStart"/>
      <w:r w:rsidRPr="00BA1171">
        <w:rPr>
          <w:b/>
          <w:i/>
          <w:color w:val="FF0000"/>
          <w:sz w:val="24"/>
          <w:u w:val="single"/>
          <w:lang w:val="es-MX"/>
        </w:rPr>
        <w:t>push</w:t>
      </w:r>
      <w:proofErr w:type="spellEnd"/>
      <w:r w:rsidR="0013398A" w:rsidRPr="00BA1171">
        <w:rPr>
          <w:b/>
          <w:i/>
          <w:color w:val="FF0000"/>
          <w:sz w:val="24"/>
          <w:u w:val="single"/>
          <w:lang w:val="es-MX"/>
        </w:rPr>
        <w:t xml:space="preserve"> </w:t>
      </w:r>
      <w:r w:rsidRPr="00BA1171">
        <w:rPr>
          <w:b/>
          <w:i/>
          <w:color w:val="FF0000"/>
          <w:sz w:val="24"/>
          <w:u w:val="single"/>
          <w:lang w:val="es-MX"/>
        </w:rPr>
        <w:t xml:space="preserve">  y   pop</w:t>
      </w:r>
      <w:r w:rsidR="0013398A" w:rsidRPr="00BA1171">
        <w:rPr>
          <w:b/>
          <w:color w:val="FF0000"/>
          <w:sz w:val="24"/>
          <w:u w:val="single"/>
          <w:lang w:val="es-MX"/>
        </w:rPr>
        <w:t xml:space="preserve"> </w:t>
      </w:r>
      <w:r w:rsidRPr="00BA1171">
        <w:rPr>
          <w:b/>
          <w:color w:val="FF0000"/>
          <w:sz w:val="24"/>
          <w:u w:val="single"/>
          <w:lang w:val="es-MX"/>
        </w:rPr>
        <w:t xml:space="preserve"> PARA AMBAS ESFERAS</w:t>
      </w:r>
      <w:r w:rsidR="0013398A" w:rsidRPr="00BA1171">
        <w:rPr>
          <w:b/>
          <w:color w:val="FF0000"/>
          <w:sz w:val="24"/>
          <w:u w:val="single"/>
          <w:lang w:val="es-MX"/>
        </w:rPr>
        <w:t xml:space="preserve"> COMO SE OBSERVA EN EL CODIGO</w:t>
      </w:r>
    </w:p>
    <w:p w:rsidR="008C1EF0" w:rsidRPr="00BA1171" w:rsidRDefault="008C1EF0" w:rsidP="008C1EF0">
      <w:pPr>
        <w:rPr>
          <w:b/>
          <w:i/>
        </w:rPr>
      </w:pPr>
      <w:proofErr w:type="spellStart"/>
      <w:proofErr w:type="gramStart"/>
      <w:r w:rsidRPr="00BA1171">
        <w:rPr>
          <w:b/>
          <w:i/>
        </w:rPr>
        <w:t>glPushMatrix</w:t>
      </w:r>
      <w:proofErr w:type="spellEnd"/>
      <w:r w:rsidRPr="00BA1171">
        <w:rPr>
          <w:b/>
          <w:i/>
        </w:rPr>
        <w:t>(</w:t>
      </w:r>
      <w:proofErr w:type="gramEnd"/>
      <w:r w:rsidRPr="00BA1171">
        <w:rPr>
          <w:b/>
          <w:i/>
        </w:rPr>
        <w:t>);</w:t>
      </w:r>
    </w:p>
    <w:p w:rsidR="008C1EF0" w:rsidRDefault="008C1EF0" w:rsidP="008C1EF0">
      <w:r>
        <w:t xml:space="preserve"> 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0,.5,0);</w:t>
      </w:r>
    </w:p>
    <w:p w:rsidR="008C1EF0" w:rsidRDefault="008C1EF0" w:rsidP="008C1EF0">
      <w:r>
        <w:t xml:space="preserve"> 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45,0,.5,0);</w:t>
      </w:r>
    </w:p>
    <w:p w:rsidR="008C1EF0" w:rsidRDefault="008C1EF0" w:rsidP="008C1EF0">
      <w:r>
        <w:t xml:space="preserve">     </w:t>
      </w:r>
      <w:proofErr w:type="gramStart"/>
      <w:r>
        <w:t>glColor3f(</w:t>
      </w:r>
      <w:proofErr w:type="gramEnd"/>
      <w:r>
        <w:t>.5,.5,.5);</w:t>
      </w:r>
    </w:p>
    <w:p w:rsidR="0013398A" w:rsidRDefault="008C1EF0" w:rsidP="008C1EF0">
      <w:r>
        <w:t xml:space="preserve">    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.1,25,25);//ESFERA GRIS</w:t>
      </w:r>
      <w:r w:rsidR="0013398A">
        <w:t xml:space="preserve"> ------UNA</w:t>
      </w:r>
    </w:p>
    <w:p w:rsidR="008C1EF0" w:rsidRPr="00BA1171" w:rsidRDefault="008C1EF0" w:rsidP="008C1EF0">
      <w:pPr>
        <w:rPr>
          <w:b/>
          <w:i/>
        </w:rPr>
      </w:pPr>
      <w:r>
        <w:t xml:space="preserve">  </w:t>
      </w:r>
      <w:proofErr w:type="spellStart"/>
      <w:proofErr w:type="gramStart"/>
      <w:r w:rsidRPr="00BA1171">
        <w:rPr>
          <w:b/>
          <w:i/>
        </w:rPr>
        <w:t>glPopMatrix</w:t>
      </w:r>
      <w:proofErr w:type="spellEnd"/>
      <w:r w:rsidRPr="00BA1171">
        <w:rPr>
          <w:b/>
          <w:i/>
        </w:rPr>
        <w:t>(</w:t>
      </w:r>
      <w:proofErr w:type="gramEnd"/>
      <w:r w:rsidRPr="00BA1171">
        <w:rPr>
          <w:b/>
          <w:i/>
        </w:rPr>
        <w:t>);</w:t>
      </w:r>
    </w:p>
    <w:p w:rsidR="008C1EF0" w:rsidRDefault="008C1EF0" w:rsidP="008C1EF0">
      <w:r>
        <w:t xml:space="preserve">  </w:t>
      </w:r>
    </w:p>
    <w:p w:rsidR="008C1EF0" w:rsidRPr="00BA1171" w:rsidRDefault="008C1EF0" w:rsidP="008C1EF0">
      <w:pPr>
        <w:rPr>
          <w:b/>
          <w:i/>
        </w:rPr>
      </w:pPr>
      <w:r w:rsidRPr="00BA1171">
        <w:rPr>
          <w:b/>
          <w:i/>
        </w:rPr>
        <w:t xml:space="preserve">   </w:t>
      </w:r>
      <w:proofErr w:type="spellStart"/>
      <w:proofErr w:type="gramStart"/>
      <w:r w:rsidRPr="00BA1171">
        <w:rPr>
          <w:b/>
          <w:i/>
        </w:rPr>
        <w:t>glPushMatrix</w:t>
      </w:r>
      <w:proofErr w:type="spellEnd"/>
      <w:r w:rsidRPr="00BA1171">
        <w:rPr>
          <w:b/>
          <w:i/>
        </w:rPr>
        <w:t>(</w:t>
      </w:r>
      <w:proofErr w:type="gramEnd"/>
      <w:r w:rsidRPr="00BA1171">
        <w:rPr>
          <w:b/>
          <w:i/>
        </w:rPr>
        <w:t>);</w:t>
      </w:r>
    </w:p>
    <w:p w:rsidR="008C1EF0" w:rsidRDefault="008C1EF0" w:rsidP="008C1EF0">
      <w:r>
        <w:t xml:space="preserve"> 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.5,0,0);</w:t>
      </w:r>
    </w:p>
    <w:p w:rsidR="008C1EF0" w:rsidRDefault="008C1EF0" w:rsidP="008C1EF0">
      <w:r>
        <w:t xml:space="preserve">     </w:t>
      </w:r>
      <w:proofErr w:type="gramStart"/>
      <w:r>
        <w:t>glColor3f(</w:t>
      </w:r>
      <w:proofErr w:type="gramEnd"/>
      <w:r>
        <w:t>.8,.5,.5);</w:t>
      </w:r>
    </w:p>
    <w:p w:rsidR="008C1EF0" w:rsidRDefault="008C1EF0" w:rsidP="008C1EF0">
      <w:r>
        <w:t xml:space="preserve">   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.1,25,25);// ESFERA CARNE</w:t>
      </w:r>
      <w:r w:rsidR="0013398A">
        <w:t>----- DOS</w:t>
      </w:r>
    </w:p>
    <w:p w:rsidR="008C1EF0" w:rsidRPr="00BA1171" w:rsidRDefault="008C1EF0" w:rsidP="008C1EF0">
      <w:pPr>
        <w:rPr>
          <w:b/>
          <w:i/>
        </w:rPr>
      </w:pPr>
      <w:r>
        <w:t xml:space="preserve">   </w:t>
      </w:r>
      <w:proofErr w:type="spellStart"/>
      <w:proofErr w:type="gramStart"/>
      <w:r w:rsidRPr="00BA1171">
        <w:rPr>
          <w:b/>
          <w:i/>
        </w:rPr>
        <w:t>glPopMatrix</w:t>
      </w:r>
      <w:proofErr w:type="spellEnd"/>
      <w:r w:rsidRPr="00BA1171">
        <w:rPr>
          <w:b/>
          <w:i/>
        </w:rPr>
        <w:t>(</w:t>
      </w:r>
      <w:proofErr w:type="gramEnd"/>
      <w:r w:rsidRPr="00BA1171">
        <w:rPr>
          <w:b/>
          <w:i/>
        </w:rPr>
        <w:t>);</w:t>
      </w:r>
    </w:p>
    <w:p w:rsidR="004003D7" w:rsidRDefault="008C1EF0" w:rsidP="008C1EF0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13398A" w:rsidRDefault="0013398A" w:rsidP="008C1EF0"/>
    <w:p w:rsidR="0013398A" w:rsidRPr="00FD42DB" w:rsidRDefault="0013398A" w:rsidP="0013398A">
      <w:pPr>
        <w:pStyle w:val="Prrafodelista"/>
        <w:numPr>
          <w:ilvl w:val="0"/>
          <w:numId w:val="2"/>
        </w:numPr>
        <w:rPr>
          <w:b/>
          <w:color w:val="FF0000"/>
          <w:sz w:val="24"/>
          <w:u w:val="single"/>
          <w:lang w:val="es-MX"/>
        </w:rPr>
      </w:pPr>
      <w:r w:rsidRPr="00FD42DB">
        <w:rPr>
          <w:b/>
          <w:color w:val="FF0000"/>
          <w:sz w:val="24"/>
          <w:u w:val="single"/>
          <w:lang w:val="es-MX"/>
        </w:rPr>
        <w:t xml:space="preserve">AGREGAR </w:t>
      </w:r>
      <w:r>
        <w:rPr>
          <w:b/>
          <w:color w:val="FF0000"/>
          <w:sz w:val="24"/>
          <w:u w:val="single"/>
          <w:lang w:val="es-MX"/>
        </w:rPr>
        <w:t xml:space="preserve">  </w:t>
      </w:r>
      <w:r w:rsidRPr="00FD42DB">
        <w:rPr>
          <w:b/>
          <w:color w:val="FF0000"/>
          <w:sz w:val="24"/>
          <w:u w:val="single"/>
          <w:lang w:val="es-MX"/>
        </w:rPr>
        <w:t xml:space="preserve">UN  </w:t>
      </w:r>
      <w:r>
        <w:rPr>
          <w:b/>
          <w:color w:val="FF0000"/>
          <w:sz w:val="24"/>
          <w:u w:val="single"/>
          <w:lang w:val="es-MX"/>
        </w:rPr>
        <w:t xml:space="preserve">  </w:t>
      </w:r>
      <w:proofErr w:type="spellStart"/>
      <w:r w:rsidRPr="00FD42DB">
        <w:rPr>
          <w:b/>
          <w:i/>
          <w:color w:val="FF0000"/>
          <w:sz w:val="24"/>
          <w:u w:val="single"/>
          <w:lang w:val="es-MX"/>
        </w:rPr>
        <w:t>push</w:t>
      </w:r>
      <w:proofErr w:type="spellEnd"/>
      <w:r w:rsidRPr="00FD42DB">
        <w:rPr>
          <w:b/>
          <w:i/>
          <w:color w:val="FF0000"/>
          <w:sz w:val="24"/>
          <w:u w:val="single"/>
          <w:lang w:val="es-MX"/>
        </w:rPr>
        <w:t xml:space="preserve">   y   pop</w:t>
      </w:r>
      <w:r w:rsidRPr="00FD42DB">
        <w:rPr>
          <w:b/>
          <w:color w:val="FF0000"/>
          <w:sz w:val="24"/>
          <w:u w:val="single"/>
          <w:lang w:val="es-MX"/>
        </w:rPr>
        <w:t xml:space="preserve"> </w:t>
      </w:r>
      <w:r>
        <w:rPr>
          <w:b/>
          <w:color w:val="FF0000"/>
          <w:sz w:val="24"/>
          <w:u w:val="single"/>
          <w:lang w:val="es-MX"/>
        </w:rPr>
        <w:t xml:space="preserve"> PARA  LAS  DOS  ESFERAS</w:t>
      </w:r>
    </w:p>
    <w:p w:rsidR="0013398A" w:rsidRPr="00BA1171" w:rsidRDefault="00BA1171" w:rsidP="00BA1171">
      <w:pPr>
        <w:jc w:val="both"/>
        <w:rPr>
          <w:b/>
          <w:sz w:val="48"/>
          <w:lang w:val="es-MX"/>
        </w:rPr>
      </w:pPr>
      <w:r w:rsidRPr="00BA1171">
        <w:rPr>
          <w:b/>
          <w:sz w:val="48"/>
          <w:lang w:val="es-MX"/>
        </w:rPr>
        <w:t>NOTA: ENTREGAR EL LUNES  26 NOV CON LAS OBERVACIONES CORRESPONDIENTES EN HOJA ESCRITA A MANO…</w:t>
      </w:r>
    </w:p>
    <w:sectPr w:rsidR="0013398A" w:rsidRPr="00BA11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325" w:rsidRDefault="001A3325" w:rsidP="00BA1171">
      <w:pPr>
        <w:spacing w:after="0" w:line="240" w:lineRule="auto"/>
      </w:pPr>
      <w:r>
        <w:separator/>
      </w:r>
    </w:p>
  </w:endnote>
  <w:endnote w:type="continuationSeparator" w:id="0">
    <w:p w:rsidR="001A3325" w:rsidRDefault="001A3325" w:rsidP="00BA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325" w:rsidRDefault="001A3325" w:rsidP="00BA1171">
      <w:pPr>
        <w:spacing w:after="0" w:line="240" w:lineRule="auto"/>
      </w:pPr>
      <w:r>
        <w:separator/>
      </w:r>
    </w:p>
  </w:footnote>
  <w:footnote w:type="continuationSeparator" w:id="0">
    <w:p w:rsidR="001A3325" w:rsidRDefault="001A3325" w:rsidP="00BA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171" w:rsidRPr="00BA1171" w:rsidRDefault="00BA1171" w:rsidP="00BA1171">
    <w:pPr>
      <w:pStyle w:val="Encabezado"/>
      <w:jc w:val="center"/>
      <w:rPr>
        <w:ins w:id="1" w:author="RAQUEL" w:date="2012-11-22T11:15:00Z"/>
        <w:b/>
        <w:sz w:val="32"/>
        <w:lang w:val="es-MX"/>
        <w:rPrChange w:id="2" w:author="RAQUEL" w:date="2012-11-22T11:16:00Z">
          <w:rPr>
            <w:ins w:id="3" w:author="RAQUEL" w:date="2012-11-22T11:15:00Z"/>
          </w:rPr>
        </w:rPrChange>
      </w:rPr>
      <w:pPrChange w:id="4" w:author="RAQUEL" w:date="2012-11-22T11:16:00Z">
        <w:pPr>
          <w:pStyle w:val="Encabezado"/>
        </w:pPr>
      </w:pPrChange>
    </w:pPr>
    <w:ins w:id="5" w:author="RAQUEL" w:date="2012-11-22T11:15:00Z">
      <w:r w:rsidRPr="00BA1171">
        <w:rPr>
          <w:b/>
          <w:sz w:val="32"/>
          <w:lang w:val="es-MX"/>
          <w:rPrChange w:id="6" w:author="RAQUEL" w:date="2012-11-22T11:16:00Z">
            <w:rPr/>
          </w:rPrChange>
        </w:rPr>
        <w:t>INSTITUTO TECNOLOGICO DE MXL</w:t>
      </w:r>
    </w:ins>
  </w:p>
  <w:p w:rsidR="00BA1171" w:rsidRPr="00BA1171" w:rsidRDefault="00BA1171" w:rsidP="00BA1171">
    <w:pPr>
      <w:pStyle w:val="Encabezado"/>
      <w:jc w:val="center"/>
      <w:rPr>
        <w:b/>
        <w:sz w:val="32"/>
        <w:lang w:val="es-MX"/>
        <w:rPrChange w:id="7" w:author="RAQUEL" w:date="2012-11-22T11:16:00Z">
          <w:rPr/>
        </w:rPrChange>
      </w:rPr>
      <w:pPrChange w:id="8" w:author="RAQUEL" w:date="2012-11-22T11:16:00Z">
        <w:pPr>
          <w:pStyle w:val="Encabezado"/>
        </w:pPr>
      </w:pPrChange>
    </w:pPr>
    <w:ins w:id="9" w:author="RAQUEL" w:date="2012-11-22T11:16:00Z">
      <w:r w:rsidRPr="00BA1171">
        <w:rPr>
          <w:b/>
          <w:sz w:val="32"/>
          <w:lang w:val="es-MX"/>
          <w:rPrChange w:id="10" w:author="RAQUEL" w:date="2012-11-22T11:16:00Z">
            <w:rPr>
              <w:b/>
              <w:sz w:val="32"/>
              <w:lang w:val="es-MX"/>
            </w:rPr>
          </w:rPrChange>
        </w:rPr>
        <w:t>GRAFICACION…………………………………..I.S.C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54319"/>
    <w:multiLevelType w:val="hybridMultilevel"/>
    <w:tmpl w:val="8DE2C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82071"/>
    <w:multiLevelType w:val="hybridMultilevel"/>
    <w:tmpl w:val="9D682CD6"/>
    <w:lvl w:ilvl="0" w:tplc="9B8E3F8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AA2DBE"/>
    <w:multiLevelType w:val="hybridMultilevel"/>
    <w:tmpl w:val="378ECD60"/>
    <w:lvl w:ilvl="0" w:tplc="9B8E3F8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EF0"/>
    <w:rsid w:val="00015ECA"/>
    <w:rsid w:val="00035493"/>
    <w:rsid w:val="000811AB"/>
    <w:rsid w:val="00090E8D"/>
    <w:rsid w:val="0009391B"/>
    <w:rsid w:val="000A38E3"/>
    <w:rsid w:val="000C7D68"/>
    <w:rsid w:val="000F3E83"/>
    <w:rsid w:val="000F51D2"/>
    <w:rsid w:val="000F58C1"/>
    <w:rsid w:val="00116F47"/>
    <w:rsid w:val="0013398A"/>
    <w:rsid w:val="00133FC3"/>
    <w:rsid w:val="00140C57"/>
    <w:rsid w:val="00150136"/>
    <w:rsid w:val="001763EE"/>
    <w:rsid w:val="001833DE"/>
    <w:rsid w:val="0019053C"/>
    <w:rsid w:val="001A3325"/>
    <w:rsid w:val="001B33E4"/>
    <w:rsid w:val="001B40D3"/>
    <w:rsid w:val="001D01CB"/>
    <w:rsid w:val="001E60EE"/>
    <w:rsid w:val="002052BE"/>
    <w:rsid w:val="002066E4"/>
    <w:rsid w:val="00211C4A"/>
    <w:rsid w:val="00215DA7"/>
    <w:rsid w:val="0023352A"/>
    <w:rsid w:val="002659E1"/>
    <w:rsid w:val="00272FDE"/>
    <w:rsid w:val="002B199A"/>
    <w:rsid w:val="002C7F8B"/>
    <w:rsid w:val="002D16A9"/>
    <w:rsid w:val="00347033"/>
    <w:rsid w:val="0035109A"/>
    <w:rsid w:val="0035214E"/>
    <w:rsid w:val="0038392C"/>
    <w:rsid w:val="00392F79"/>
    <w:rsid w:val="003B366E"/>
    <w:rsid w:val="003C0DB6"/>
    <w:rsid w:val="003D117C"/>
    <w:rsid w:val="003F1B6C"/>
    <w:rsid w:val="004003D7"/>
    <w:rsid w:val="00422F5D"/>
    <w:rsid w:val="0042715C"/>
    <w:rsid w:val="0046586F"/>
    <w:rsid w:val="004779DD"/>
    <w:rsid w:val="00485788"/>
    <w:rsid w:val="004C0D2F"/>
    <w:rsid w:val="004C2255"/>
    <w:rsid w:val="004E01AE"/>
    <w:rsid w:val="004F2F9F"/>
    <w:rsid w:val="004F6690"/>
    <w:rsid w:val="00510AB2"/>
    <w:rsid w:val="005645AB"/>
    <w:rsid w:val="00584CD9"/>
    <w:rsid w:val="005A4C9E"/>
    <w:rsid w:val="005B3BBC"/>
    <w:rsid w:val="005B7B77"/>
    <w:rsid w:val="005E33EC"/>
    <w:rsid w:val="005E4DD1"/>
    <w:rsid w:val="00603972"/>
    <w:rsid w:val="006611C0"/>
    <w:rsid w:val="00663A52"/>
    <w:rsid w:val="00675945"/>
    <w:rsid w:val="00675DD1"/>
    <w:rsid w:val="00686474"/>
    <w:rsid w:val="00696837"/>
    <w:rsid w:val="006A23D4"/>
    <w:rsid w:val="006B15B7"/>
    <w:rsid w:val="006B7255"/>
    <w:rsid w:val="006B7DFA"/>
    <w:rsid w:val="006C4A30"/>
    <w:rsid w:val="006C6BAA"/>
    <w:rsid w:val="006F3565"/>
    <w:rsid w:val="00700FFD"/>
    <w:rsid w:val="0071291D"/>
    <w:rsid w:val="00757412"/>
    <w:rsid w:val="00762657"/>
    <w:rsid w:val="00775DC4"/>
    <w:rsid w:val="0079695D"/>
    <w:rsid w:val="007B0505"/>
    <w:rsid w:val="007B34F0"/>
    <w:rsid w:val="007C48BF"/>
    <w:rsid w:val="007F73E1"/>
    <w:rsid w:val="0083079C"/>
    <w:rsid w:val="00896AE5"/>
    <w:rsid w:val="008A3E61"/>
    <w:rsid w:val="008A69AB"/>
    <w:rsid w:val="008B7F76"/>
    <w:rsid w:val="008C1EF0"/>
    <w:rsid w:val="008D55D9"/>
    <w:rsid w:val="008F5DFC"/>
    <w:rsid w:val="009151C7"/>
    <w:rsid w:val="00943EB8"/>
    <w:rsid w:val="00961E17"/>
    <w:rsid w:val="00990817"/>
    <w:rsid w:val="009A3170"/>
    <w:rsid w:val="009B0897"/>
    <w:rsid w:val="009B71DB"/>
    <w:rsid w:val="009C7774"/>
    <w:rsid w:val="009E3840"/>
    <w:rsid w:val="009F3679"/>
    <w:rsid w:val="009F7E6E"/>
    <w:rsid w:val="00A37A1B"/>
    <w:rsid w:val="00A464C8"/>
    <w:rsid w:val="00A50ABB"/>
    <w:rsid w:val="00A5577B"/>
    <w:rsid w:val="00A7147E"/>
    <w:rsid w:val="00A84FFE"/>
    <w:rsid w:val="00AA2B1C"/>
    <w:rsid w:val="00AA7D1B"/>
    <w:rsid w:val="00AC1EA0"/>
    <w:rsid w:val="00AE471D"/>
    <w:rsid w:val="00AE4D76"/>
    <w:rsid w:val="00B31DE0"/>
    <w:rsid w:val="00B3776B"/>
    <w:rsid w:val="00B503FC"/>
    <w:rsid w:val="00B51B49"/>
    <w:rsid w:val="00B832F6"/>
    <w:rsid w:val="00B9337D"/>
    <w:rsid w:val="00BA1171"/>
    <w:rsid w:val="00BB6BCC"/>
    <w:rsid w:val="00BE1937"/>
    <w:rsid w:val="00BE2A58"/>
    <w:rsid w:val="00BF7DAD"/>
    <w:rsid w:val="00C00055"/>
    <w:rsid w:val="00C1194F"/>
    <w:rsid w:val="00C14169"/>
    <w:rsid w:val="00C36BE6"/>
    <w:rsid w:val="00C56597"/>
    <w:rsid w:val="00C565DB"/>
    <w:rsid w:val="00C61A3C"/>
    <w:rsid w:val="00C870A5"/>
    <w:rsid w:val="00C904DE"/>
    <w:rsid w:val="00CA5829"/>
    <w:rsid w:val="00CB1C88"/>
    <w:rsid w:val="00CB3AB2"/>
    <w:rsid w:val="00CB55E4"/>
    <w:rsid w:val="00CC320B"/>
    <w:rsid w:val="00CD6ED9"/>
    <w:rsid w:val="00D018C5"/>
    <w:rsid w:val="00D07C9D"/>
    <w:rsid w:val="00D45B2A"/>
    <w:rsid w:val="00D46A37"/>
    <w:rsid w:val="00D563A7"/>
    <w:rsid w:val="00D739C4"/>
    <w:rsid w:val="00D85AF7"/>
    <w:rsid w:val="00DB20A3"/>
    <w:rsid w:val="00DE2559"/>
    <w:rsid w:val="00E3575A"/>
    <w:rsid w:val="00E4368B"/>
    <w:rsid w:val="00E50D2F"/>
    <w:rsid w:val="00E551B4"/>
    <w:rsid w:val="00E61D3C"/>
    <w:rsid w:val="00E70F6E"/>
    <w:rsid w:val="00E968C3"/>
    <w:rsid w:val="00EA3EB4"/>
    <w:rsid w:val="00EA3EF5"/>
    <w:rsid w:val="00EA7539"/>
    <w:rsid w:val="00EC0B7C"/>
    <w:rsid w:val="00EC35C5"/>
    <w:rsid w:val="00EE21F8"/>
    <w:rsid w:val="00F01AC2"/>
    <w:rsid w:val="00F55B41"/>
    <w:rsid w:val="00F93044"/>
    <w:rsid w:val="00F9443C"/>
    <w:rsid w:val="00FA7D78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E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171"/>
  </w:style>
  <w:style w:type="paragraph" w:styleId="Piedepgina">
    <w:name w:val="footer"/>
    <w:basedOn w:val="Normal"/>
    <w:link w:val="PiedepginaCar"/>
    <w:uiPriority w:val="99"/>
    <w:unhideWhenUsed/>
    <w:rsid w:val="00BA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1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E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171"/>
  </w:style>
  <w:style w:type="paragraph" w:styleId="Piedepgina">
    <w:name w:val="footer"/>
    <w:basedOn w:val="Normal"/>
    <w:link w:val="PiedepginaCar"/>
    <w:uiPriority w:val="99"/>
    <w:unhideWhenUsed/>
    <w:rsid w:val="00BA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541</Characters>
  <Application>Microsoft Office Word</Application>
  <DocSecurity>0</DocSecurity>
  <Lines>24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6</cp:revision>
  <dcterms:created xsi:type="dcterms:W3CDTF">2012-11-22T19:13:00Z</dcterms:created>
  <dcterms:modified xsi:type="dcterms:W3CDTF">2012-11-22T19:18:00Z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1udlivsmkcLBhRvPhnW605F0_n1hsGPJtDtZrGV1bO0s</vt:lpwstr>
  </property>
  <property fmtid="{D5CDD505-2E9C-101B-9397-08002B2CF9AE}" pid="4" name="Google.Documents.RevisionId">
    <vt:lpwstr>12350428542684868843</vt:lpwstr>
  </property>
  <property fmtid="{D5CDD505-2E9C-101B-9397-08002B2CF9AE}" pid="5" name="Google.Documents.PreviousRevisionId">
    <vt:lpwstr>00740567519110620595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